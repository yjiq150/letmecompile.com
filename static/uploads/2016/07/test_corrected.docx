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811" w:rsidRDefault="00B10CFB" w:rsidP="00B10CFB">
      <w:pPr>
        <w:wordWrap/>
        <w:adjustRightInd w:val="0"/>
        <w:spacing w:after="160" w:line="360" w:lineRule="auto"/>
        <w:rPr>
          <w:ins w:id="0" w:author="Leanne ." w:date="2016-04-05T18:08:00Z"/>
          <w:rFonts w:ascii="Times New Roman" w:eastAsia="맑은 고딕" w:hAnsi="Times New Roman" w:cs="Times New Roman"/>
          <w:kern w:val="0"/>
          <w:sz w:val="22"/>
        </w:rPr>
      </w:pPr>
      <w:commentRangeStart w:id="1"/>
      <w:r w:rsidRPr="00B10CFB">
        <w:rPr>
          <w:rFonts w:ascii="Times New Roman" w:eastAsia="맑은 고딕" w:hAnsi="Times New Roman" w:cs="Times New Roman"/>
          <w:kern w:val="0"/>
          <w:sz w:val="22"/>
        </w:rPr>
        <w:t>I</w:t>
      </w:r>
      <w:commentRangeEnd w:id="1"/>
      <w:r w:rsidR="00CA09C7">
        <w:rPr>
          <w:rStyle w:val="CommentReference"/>
          <w:vanish/>
        </w:rPr>
        <w:commentReference w:id="1"/>
      </w:r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want to transfer to University of Massachusetts at Boston because I want finish up </w:t>
      </w:r>
      <w:commentRangeStart w:id="2"/>
      <w:ins w:id="3" w:author="Leanne ." w:date="2016-04-05T17:43:00Z">
        <w:r w:rsidR="00CA09C7">
          <w:rPr>
            <w:rFonts w:ascii="Times New Roman" w:eastAsia="맑은 고딕" w:hAnsi="Times New Roman" w:cs="Times New Roman"/>
            <w:kern w:val="0"/>
            <w:sz w:val="22"/>
          </w:rPr>
          <w:t>the</w:t>
        </w:r>
      </w:ins>
      <w:del w:id="4" w:author="Leanne ." w:date="2016-04-05T17:43:00Z">
        <w:r w:rsidRPr="00B10CFB" w:rsidDel="00CA09C7">
          <w:rPr>
            <w:rFonts w:ascii="Times New Roman" w:eastAsia="맑은 고딕" w:hAnsi="Times New Roman" w:cs="Times New Roman"/>
            <w:kern w:val="0"/>
            <w:sz w:val="22"/>
          </w:rPr>
          <w:delText>my</w:delText>
        </w:r>
      </w:del>
      <w:commentRangeEnd w:id="2"/>
      <w:r w:rsidR="00CA09C7">
        <w:rPr>
          <w:rStyle w:val="CommentReference"/>
          <w:vanish/>
        </w:rPr>
        <w:commentReference w:id="2"/>
      </w:r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bachelor's degree that I started in the States but could</w:t>
      </w:r>
      <w:ins w:id="5" w:author="Leanne ." w:date="2016-04-05T17:44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 </w:t>
        </w:r>
        <w:commentRangeStart w:id="6"/>
        <w:r w:rsidR="00435F45">
          <w:rPr>
            <w:rFonts w:ascii="Times New Roman" w:eastAsia="맑은 고딕" w:hAnsi="Times New Roman" w:cs="Times New Roman"/>
            <w:kern w:val="0"/>
            <w:sz w:val="22"/>
          </w:rPr>
          <w:t>not</w:t>
        </w:r>
      </w:ins>
      <w:del w:id="7" w:author="Leanne ." w:date="2016-04-05T17:44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>n't</w:delText>
        </w:r>
      </w:del>
      <w:commentRangeEnd w:id="6"/>
      <w:r w:rsidR="00435F45">
        <w:rPr>
          <w:rStyle w:val="CommentReference"/>
          <w:vanish/>
        </w:rPr>
        <w:commentReference w:id="6"/>
      </w:r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complete because of</w:t>
      </w:r>
      <w:del w:id="8" w:author="Leanne ." w:date="2016-04-05T18:12:00Z">
        <w:r w:rsidRPr="00B10CFB" w:rsidDel="00414D71">
          <w:rPr>
            <w:rFonts w:ascii="Times New Roman" w:eastAsia="맑은 고딕" w:hAnsi="Times New Roman" w:cs="Times New Roman"/>
            <w:kern w:val="0"/>
            <w:sz w:val="22"/>
          </w:rPr>
          <w:delText xml:space="preserve"> my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family </w:t>
      </w:r>
      <w:commentRangeStart w:id="9"/>
      <w:r w:rsidRPr="00B10CFB">
        <w:rPr>
          <w:rFonts w:ascii="Times New Roman" w:eastAsia="맑은 고딕" w:hAnsi="Times New Roman" w:cs="Times New Roman"/>
          <w:kern w:val="0"/>
          <w:sz w:val="22"/>
        </w:rPr>
        <w:t>issues</w:t>
      </w:r>
      <w:commentRangeEnd w:id="9"/>
      <w:ins w:id="10" w:author="Leanne ." w:date="2016-04-05T17:44:00Z">
        <w:r w:rsidR="00435F45">
          <w:rPr>
            <w:rStyle w:val="CommentReference"/>
            <w:vanish/>
          </w:rPr>
          <w:commentReference w:id="9"/>
        </w:r>
      </w:ins>
      <w:ins w:id="11" w:author="Leanne ." w:date="2016-04-05T17:43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>.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</w:t>
      </w:r>
      <w:del w:id="12" w:author="Leanne ." w:date="2016-04-05T17:43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 xml:space="preserve">while I was attending another college so 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I hope to continue my education at </w:t>
      </w:r>
      <w:commentRangeStart w:id="13"/>
      <w:ins w:id="14" w:author="Leanne ." w:date="2016-04-05T17:44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>the</w:t>
        </w:r>
        <w:commentRangeEnd w:id="13"/>
        <w:r w:rsidR="00435F45">
          <w:rPr>
            <w:rStyle w:val="CommentReference"/>
            <w:vanish/>
          </w:rPr>
          <w:commentReference w:id="13"/>
        </w:r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>University of Massachusetts at Boston</w:t>
      </w:r>
      <w:ins w:id="15" w:author="Leanne ." w:date="2016-04-05T17:45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, the city </w:t>
        </w:r>
        <w:commentRangeStart w:id="16"/>
        <w:r w:rsidR="00435F45">
          <w:rPr>
            <w:rFonts w:ascii="Times New Roman" w:eastAsia="맑은 고딕" w:hAnsi="Times New Roman" w:cs="Times New Roman"/>
            <w:kern w:val="0"/>
            <w:sz w:val="22"/>
          </w:rPr>
          <w:t>where</w:t>
        </w:r>
      </w:ins>
      <w:del w:id="17" w:author="Leanne ." w:date="2016-04-05T17:45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 xml:space="preserve"> which city that</w:delText>
        </w:r>
      </w:del>
      <w:commentRangeEnd w:id="16"/>
      <w:r w:rsidR="00435F45">
        <w:rPr>
          <w:rStyle w:val="CommentReference"/>
          <w:vanish/>
        </w:rPr>
        <w:commentReference w:id="16"/>
      </w:r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I first </w:t>
      </w:r>
      <w:commentRangeStart w:id="18"/>
      <w:ins w:id="19" w:author="Leanne ." w:date="2016-04-05T17:45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>began</w:t>
        </w:r>
      </w:ins>
      <w:del w:id="20" w:author="Leanne ." w:date="2016-04-05T17:45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>started</w:delText>
        </w:r>
      </w:del>
      <w:commentRangeEnd w:id="18"/>
      <w:r w:rsidR="00435F45">
        <w:rPr>
          <w:rStyle w:val="CommentReference"/>
          <w:vanish/>
        </w:rPr>
        <w:commentReference w:id="18"/>
      </w:r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my college work. </w:t>
      </w:r>
      <w:ins w:id="21" w:author="Leanne ." w:date="2016-04-05T17:47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The </w:t>
        </w:r>
      </w:ins>
      <w:del w:id="22" w:author="Leanne ." w:date="2016-04-05T17:47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 xml:space="preserve">Also, 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University of Massachusetts at Boston </w:t>
      </w:r>
      <w:del w:id="23" w:author="Leanne ." w:date="2016-04-05T17:47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>Campus</w:delText>
        </w:r>
      </w:del>
      <w:ins w:id="24" w:author="Leanne ." w:date="2016-04-05T17:48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>has</w:t>
        </w:r>
      </w:ins>
      <w:del w:id="25" w:author="Leanne ." w:date="2016-04-05T17:48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 xml:space="preserve"> i</w:delText>
        </w:r>
      </w:del>
      <w:ins w:id="26" w:author="Leanne ." w:date="2016-04-05T17:48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 been</w:t>
        </w:r>
      </w:ins>
      <w:del w:id="27" w:author="Leanne ." w:date="2016-04-05T17:48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>s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my dream</w:t>
      </w:r>
      <w:del w:id="28" w:author="Leanne ." w:date="2016-04-05T17:48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>ed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school</w:t>
      </w:r>
      <w:del w:id="29" w:author="Leanne ." w:date="2016-04-05T17:48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 xml:space="preserve"> when</w:delText>
        </w:r>
      </w:del>
      <w:ins w:id="30" w:author="Leanne ." w:date="2016-04-05T17:48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 since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I </w:t>
      </w:r>
      <w:ins w:id="31" w:author="Leanne ." w:date="2016-04-05T17:48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first </w:t>
        </w:r>
        <w:commentRangeStart w:id="32"/>
        <w:r w:rsidR="00435F45">
          <w:rPr>
            <w:rFonts w:ascii="Times New Roman" w:eastAsia="맑은 고딕" w:hAnsi="Times New Roman" w:cs="Times New Roman"/>
            <w:kern w:val="0"/>
            <w:sz w:val="22"/>
          </w:rPr>
          <w:t>learned</w:t>
        </w:r>
        <w:commentRangeEnd w:id="32"/>
        <w:r w:rsidR="00435F45">
          <w:rPr>
            <w:rStyle w:val="CommentReference"/>
            <w:vanish/>
          </w:rPr>
          <w:commentReference w:id="32"/>
        </w:r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 about it while</w:t>
        </w:r>
      </w:ins>
      <w:del w:id="33" w:author="Leanne ." w:date="2016-04-05T17:48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>was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studying at Bunker Hill Community College in Boston. After I moved </w:t>
      </w:r>
      <w:ins w:id="34" w:author="Leanne ." w:date="2016-04-05T18:13:00Z">
        <w:r w:rsidR="00E532FC">
          <w:rPr>
            <w:rFonts w:ascii="Times New Roman" w:eastAsia="맑은 고딕" w:hAnsi="Times New Roman" w:cs="Times New Roman"/>
            <w:kern w:val="0"/>
            <w:sz w:val="22"/>
          </w:rPr>
          <w:t xml:space="preserve">back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to Korea, I </w:t>
      </w:r>
      <w:ins w:id="35" w:author="Leanne ." w:date="2016-04-05T17:49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deeply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regretted </w:t>
      </w:r>
      <w:del w:id="36" w:author="Leanne ." w:date="2016-04-05T17:50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>so much that I dropped from college without graduate from it</w:delText>
        </w:r>
      </w:del>
      <w:ins w:id="37" w:author="Leanne ." w:date="2016-04-05T17:50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having to leave school </w:t>
        </w:r>
        <w:commentRangeStart w:id="38"/>
        <w:r w:rsidR="00435F45">
          <w:rPr>
            <w:rFonts w:ascii="Times New Roman" w:eastAsia="맑은 고딕" w:hAnsi="Times New Roman" w:cs="Times New Roman"/>
            <w:kern w:val="0"/>
            <w:sz w:val="22"/>
          </w:rPr>
          <w:t>before</w:t>
        </w:r>
        <w:commentRangeEnd w:id="38"/>
        <w:r w:rsidR="00435F45">
          <w:rPr>
            <w:rStyle w:val="CommentReference"/>
            <w:vanish/>
          </w:rPr>
          <w:commentReference w:id="38"/>
        </w:r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 graduating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. In Korea, it is really hard to get a job without </w:t>
      </w:r>
      <w:ins w:id="39" w:author="Leanne ." w:date="2016-04-05T17:50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a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>bachelor's degree</w:t>
      </w:r>
      <w:commentRangeStart w:id="40"/>
      <w:ins w:id="41" w:author="Leanne ." w:date="2016-04-05T17:50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>,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</w:t>
      </w:r>
      <w:commentRangeEnd w:id="40"/>
      <w:r w:rsidR="00435F45">
        <w:rPr>
          <w:rStyle w:val="CommentReference"/>
          <w:vanish/>
        </w:rPr>
        <w:commentReference w:id="40"/>
      </w:r>
      <w:del w:id="42" w:author="Leanne ." w:date="2016-04-05T17:51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 xml:space="preserve">and it reminded me all the times that I didn't complete my college work so I tried to go to </w:delText>
        </w:r>
      </w:del>
      <w:ins w:id="43" w:author="Leanne ." w:date="2016-04-05T17:51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 but I was unable to transfer to a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>college in Korea b</w:t>
      </w:r>
      <w:ins w:id="44" w:author="Leanne ." w:date="2016-04-05T17:52:00Z">
        <w:r w:rsidR="00435F45">
          <w:rPr>
            <w:rFonts w:ascii="Times New Roman" w:eastAsia="맑은 고딕" w:hAnsi="Times New Roman" w:cs="Times New Roman"/>
            <w:kern w:val="0"/>
            <w:sz w:val="22"/>
          </w:rPr>
          <w:t xml:space="preserve">ecause </w:t>
        </w:r>
      </w:ins>
      <w:del w:id="45" w:author="Leanne ." w:date="2016-04-05T17:52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 xml:space="preserve">ut 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Korean Universities have </w:t>
      </w:r>
      <w:ins w:id="46" w:author="Leanne ." w:date="2016-04-05T17:52:00Z">
        <w:r w:rsidR="00665384">
          <w:rPr>
            <w:rFonts w:ascii="Times New Roman" w:eastAsia="맑은 고딕" w:hAnsi="Times New Roman" w:cs="Times New Roman"/>
            <w:kern w:val="0"/>
            <w:sz w:val="22"/>
          </w:rPr>
          <w:t xml:space="preserve">a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different transfer </w:t>
      </w:r>
      <w:commentRangeStart w:id="47"/>
      <w:r w:rsidRPr="00B10CFB">
        <w:rPr>
          <w:rFonts w:ascii="Times New Roman" w:eastAsia="맑은 고딕" w:hAnsi="Times New Roman" w:cs="Times New Roman"/>
          <w:kern w:val="0"/>
          <w:sz w:val="22"/>
        </w:rPr>
        <w:t>system</w:t>
      </w:r>
      <w:commentRangeEnd w:id="47"/>
      <w:ins w:id="48" w:author="Leanne ." w:date="2016-04-05T17:52:00Z">
        <w:r w:rsidR="00435F45">
          <w:rPr>
            <w:rStyle w:val="CommentReference"/>
            <w:vanish/>
          </w:rPr>
          <w:commentReference w:id="47"/>
        </w:r>
        <w:r w:rsidR="00435F45">
          <w:rPr>
            <w:rFonts w:ascii="Times New Roman" w:eastAsia="맑은 고딕" w:hAnsi="Times New Roman" w:cs="Times New Roman"/>
            <w:kern w:val="0"/>
            <w:sz w:val="22"/>
          </w:rPr>
          <w:t>.</w:t>
        </w:r>
      </w:ins>
      <w:del w:id="49" w:author="Leanne ." w:date="2016-04-05T17:52:00Z">
        <w:r w:rsidRPr="00B10CFB" w:rsidDel="00435F45">
          <w:rPr>
            <w:rFonts w:ascii="Times New Roman" w:eastAsia="맑은 고딕" w:hAnsi="Times New Roman" w:cs="Times New Roman"/>
            <w:kern w:val="0"/>
            <w:sz w:val="22"/>
          </w:rPr>
          <w:delText>,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</w:t>
      </w:r>
      <w:del w:id="50" w:author="Leanne ." w:date="2016-04-05T17:52:00Z">
        <w:r w:rsidRPr="00B10CFB" w:rsidDel="00665384">
          <w:rPr>
            <w:rFonts w:ascii="Times New Roman" w:eastAsia="맑은 고딕" w:hAnsi="Times New Roman" w:cs="Times New Roman"/>
            <w:kern w:val="0"/>
            <w:sz w:val="22"/>
          </w:rPr>
          <w:delText xml:space="preserve">so they only give a chance to students who carry Associate degree or bachelors degree if that degree is from outside of Korea to transfer. 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>However, I still want</w:t>
      </w:r>
      <w:ins w:id="51" w:author="Leanne ." w:date="2016-04-05T17:53:00Z">
        <w:r w:rsidR="00665384">
          <w:rPr>
            <w:rFonts w:ascii="Times New Roman" w:eastAsia="맑은 고딕" w:hAnsi="Times New Roman" w:cs="Times New Roman"/>
            <w:kern w:val="0"/>
            <w:sz w:val="22"/>
          </w:rPr>
          <w:t>ed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to </w:t>
      </w:r>
      <w:del w:id="52" w:author="Leanne ." w:date="2016-04-05T17:53:00Z">
        <w:r w:rsidRPr="00B10CFB" w:rsidDel="00665384">
          <w:rPr>
            <w:rFonts w:ascii="Times New Roman" w:eastAsia="맑은 고딕" w:hAnsi="Times New Roman" w:cs="Times New Roman"/>
            <w:kern w:val="0"/>
            <w:sz w:val="22"/>
          </w:rPr>
          <w:delText xml:space="preserve">study </w:delText>
        </w:r>
      </w:del>
      <w:ins w:id="53" w:author="Leanne ." w:date="2016-04-05T17:53:00Z">
        <w:r w:rsidR="00665384">
          <w:rPr>
            <w:rFonts w:ascii="Times New Roman" w:eastAsia="맑은 고딕" w:hAnsi="Times New Roman" w:cs="Times New Roman"/>
            <w:kern w:val="0"/>
            <w:sz w:val="22"/>
          </w:rPr>
          <w:t>learn</w:t>
        </w:r>
        <w:r w:rsidR="00665384" w:rsidRPr="00B10CFB">
          <w:rPr>
            <w:rFonts w:ascii="Times New Roman" w:eastAsia="맑은 고딕" w:hAnsi="Times New Roman" w:cs="Times New Roman"/>
            <w:kern w:val="0"/>
            <w:sz w:val="22"/>
          </w:rPr>
          <w:t xml:space="preserve">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more about </w:t>
      </w:r>
      <w:commentRangeStart w:id="54"/>
      <w:r w:rsidRPr="00B10CFB">
        <w:rPr>
          <w:rFonts w:ascii="Times New Roman" w:eastAsia="맑은 고딕" w:hAnsi="Times New Roman" w:cs="Times New Roman"/>
          <w:kern w:val="0"/>
          <w:sz w:val="22"/>
        </w:rPr>
        <w:t>business</w:t>
      </w:r>
      <w:commentRangeEnd w:id="54"/>
      <w:ins w:id="55" w:author="Leanne ." w:date="2016-04-05T17:53:00Z">
        <w:r w:rsidR="00665384">
          <w:rPr>
            <w:rStyle w:val="CommentReference"/>
            <w:vanish/>
          </w:rPr>
          <w:commentReference w:id="54"/>
        </w:r>
        <w:r w:rsidR="00665384">
          <w:rPr>
            <w:rFonts w:ascii="Times New Roman" w:eastAsia="맑은 고딕" w:hAnsi="Times New Roman" w:cs="Times New Roman"/>
            <w:kern w:val="0"/>
            <w:sz w:val="22"/>
          </w:rPr>
          <w:t xml:space="preserve">, </w:t>
        </w:r>
      </w:ins>
      <w:del w:id="56" w:author="Leanne ." w:date="2016-04-05T17:53:00Z">
        <w:r w:rsidRPr="00B10CFB" w:rsidDel="00665384">
          <w:rPr>
            <w:rFonts w:ascii="Times New Roman" w:eastAsia="맑은 고딕" w:hAnsi="Times New Roman" w:cs="Times New Roman"/>
            <w:kern w:val="0"/>
            <w:sz w:val="22"/>
          </w:rPr>
          <w:delText xml:space="preserve"> and don't really want to put my desire away, 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so I took classes at </w:t>
      </w:r>
      <w:ins w:id="57" w:author="Leanne ." w:date="2016-04-05T17:53:00Z">
        <w:r w:rsidR="00665384">
          <w:rPr>
            <w:rFonts w:ascii="Times New Roman" w:eastAsia="맑은 고딕" w:hAnsi="Times New Roman" w:cs="Times New Roman"/>
            <w:kern w:val="0"/>
            <w:sz w:val="22"/>
          </w:rPr>
          <w:t xml:space="preserve">the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>Credit Bank System, National Institute for Lifelong Education</w:t>
      </w:r>
      <w:ins w:id="58" w:author="Leanne ." w:date="2016-04-05T17:53:00Z">
        <w:r w:rsidR="004A620D">
          <w:rPr>
            <w:rFonts w:ascii="Times New Roman" w:eastAsia="맑은 고딕" w:hAnsi="Times New Roman" w:cs="Times New Roman"/>
            <w:kern w:val="0"/>
            <w:sz w:val="22"/>
          </w:rPr>
          <w:t>,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which </w:t>
      </w:r>
      <w:del w:id="59" w:author="Leanne ." w:date="2016-04-05T17:53:00Z">
        <w:r w:rsidRPr="00B10CFB" w:rsidDel="004A620D">
          <w:rPr>
            <w:rFonts w:ascii="Times New Roman" w:eastAsia="맑은 고딕" w:hAnsi="Times New Roman" w:cs="Times New Roman"/>
            <w:kern w:val="0"/>
            <w:sz w:val="22"/>
          </w:rPr>
          <w:delText xml:space="preserve">lets </w:delText>
        </w:r>
      </w:del>
      <w:ins w:id="60" w:author="Leanne ." w:date="2016-04-05T17:53:00Z">
        <w:r w:rsidR="004A620D">
          <w:rPr>
            <w:rFonts w:ascii="Times New Roman" w:eastAsia="맑은 고딕" w:hAnsi="Times New Roman" w:cs="Times New Roman"/>
            <w:kern w:val="0"/>
            <w:sz w:val="22"/>
          </w:rPr>
          <w:t xml:space="preserve">allows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>students who</w:t>
      </w:r>
      <w:ins w:id="61" w:author="Leanne ." w:date="2016-04-05T17:53:00Z">
        <w:r w:rsidR="004A620D">
          <w:rPr>
            <w:rFonts w:ascii="Times New Roman" w:eastAsia="맑은 고딕" w:hAnsi="Times New Roman" w:cs="Times New Roman"/>
            <w:kern w:val="0"/>
            <w:sz w:val="22"/>
          </w:rPr>
          <w:t xml:space="preserve"> have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graduate</w:t>
      </w:r>
      <w:ins w:id="62" w:author="Leanne ." w:date="2016-04-05T17:53:00Z">
        <w:r w:rsidR="004A620D">
          <w:rPr>
            <w:rFonts w:ascii="Times New Roman" w:eastAsia="맑은 고딕" w:hAnsi="Times New Roman" w:cs="Times New Roman"/>
            <w:kern w:val="0"/>
            <w:sz w:val="22"/>
          </w:rPr>
          <w:t>d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from high school</w:t>
      </w:r>
      <w:del w:id="63" w:author="Leanne ." w:date="2016-04-05T17:54:00Z">
        <w:r w:rsidRPr="00B10CFB" w:rsidDel="004A620D">
          <w:rPr>
            <w:rFonts w:ascii="Times New Roman" w:eastAsia="맑은 고딕" w:hAnsi="Times New Roman" w:cs="Times New Roman"/>
            <w:kern w:val="0"/>
            <w:sz w:val="22"/>
          </w:rPr>
          <w:delText>,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to study </w:t>
      </w:r>
      <w:del w:id="64" w:author="Leanne ." w:date="2016-04-05T17:54:00Z">
        <w:r w:rsidRPr="00B10CFB" w:rsidDel="004A620D">
          <w:rPr>
            <w:rFonts w:ascii="Times New Roman" w:eastAsia="맑은 고딕" w:hAnsi="Times New Roman" w:cs="Times New Roman"/>
            <w:kern w:val="0"/>
            <w:sz w:val="22"/>
          </w:rPr>
          <w:delText xml:space="preserve">at 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>online</w:t>
      </w:r>
      <w:del w:id="65" w:author="Leanne ." w:date="2016-04-05T17:54:00Z">
        <w:r w:rsidRPr="00B10CFB" w:rsidDel="004A620D">
          <w:rPr>
            <w:rFonts w:ascii="Times New Roman" w:eastAsia="맑은 고딕" w:hAnsi="Times New Roman" w:cs="Times New Roman"/>
            <w:kern w:val="0"/>
            <w:sz w:val="22"/>
          </w:rPr>
          <w:delText xml:space="preserve"> class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and </w:t>
      </w:r>
      <w:del w:id="66" w:author="Leanne ." w:date="2016-04-05T17:54:00Z">
        <w:r w:rsidRPr="00B10CFB" w:rsidDel="004A620D">
          <w:rPr>
            <w:rFonts w:ascii="Times New Roman" w:eastAsia="맑은 고딕" w:hAnsi="Times New Roman" w:cs="Times New Roman"/>
            <w:kern w:val="0"/>
            <w:sz w:val="22"/>
          </w:rPr>
          <w:delText xml:space="preserve">achieve </w:delText>
        </w:r>
      </w:del>
      <w:ins w:id="67" w:author="Leanne ." w:date="2016-04-05T17:54:00Z">
        <w:r w:rsidR="004A620D">
          <w:rPr>
            <w:rFonts w:ascii="Times New Roman" w:eastAsia="맑은 고딕" w:hAnsi="Times New Roman" w:cs="Times New Roman"/>
            <w:kern w:val="0"/>
            <w:sz w:val="22"/>
          </w:rPr>
          <w:t>receive</w:t>
        </w:r>
        <w:r w:rsidR="004A620D" w:rsidRPr="00B10CFB">
          <w:rPr>
            <w:rFonts w:ascii="Times New Roman" w:eastAsia="맑은 고딕" w:hAnsi="Times New Roman" w:cs="Times New Roman"/>
            <w:kern w:val="0"/>
            <w:sz w:val="22"/>
          </w:rPr>
          <w:t xml:space="preserve">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college credits </w:t>
      </w:r>
      <w:del w:id="68" w:author="Leanne ." w:date="2016-04-05T18:13:00Z">
        <w:r w:rsidRPr="00B10CFB" w:rsidDel="002239F5">
          <w:rPr>
            <w:rFonts w:ascii="Times New Roman" w:eastAsia="맑은 고딕" w:hAnsi="Times New Roman" w:cs="Times New Roman"/>
            <w:kern w:val="0"/>
            <w:sz w:val="22"/>
          </w:rPr>
          <w:delText>to earn</w:delText>
        </w:r>
      </w:del>
      <w:ins w:id="69" w:author="Leanne ." w:date="2016-04-05T18:13:00Z">
        <w:r w:rsidR="002239F5">
          <w:rPr>
            <w:rFonts w:ascii="Times New Roman" w:eastAsia="맑은 고딕" w:hAnsi="Times New Roman" w:cs="Times New Roman"/>
            <w:kern w:val="0"/>
            <w:sz w:val="22"/>
          </w:rPr>
          <w:t>for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</w:t>
      </w:r>
      <w:ins w:id="70" w:author="Leanne ." w:date="2016-04-05T17:54:00Z">
        <w:r w:rsidR="004A620D">
          <w:rPr>
            <w:rFonts w:ascii="Times New Roman" w:eastAsia="맑은 고딕" w:hAnsi="Times New Roman" w:cs="Times New Roman"/>
            <w:kern w:val="0"/>
            <w:sz w:val="22"/>
          </w:rPr>
          <w:t xml:space="preserve">an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>associate</w:t>
      </w:r>
      <w:ins w:id="71" w:author="Leanne ." w:date="2016-04-05T17:54:00Z">
        <w:r w:rsidR="004A620D">
          <w:rPr>
            <w:rFonts w:ascii="Times New Roman" w:eastAsia="맑은 고딕" w:hAnsi="Times New Roman" w:cs="Times New Roman"/>
            <w:kern w:val="0"/>
            <w:sz w:val="22"/>
          </w:rPr>
          <w:t>'s</w:t>
        </w:r>
      </w:ins>
      <w:del w:id="72" w:author="Leanne ." w:date="2016-04-05T17:54:00Z">
        <w:r w:rsidRPr="00B10CFB" w:rsidDel="004A620D">
          <w:rPr>
            <w:rFonts w:ascii="Times New Roman" w:eastAsia="맑은 고딕" w:hAnsi="Times New Roman" w:cs="Times New Roman"/>
            <w:kern w:val="0"/>
            <w:sz w:val="22"/>
          </w:rPr>
          <w:delText xml:space="preserve"> degree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or bachelor's degree</w:t>
      </w:r>
      <w:ins w:id="73" w:author="Leanne ." w:date="2016-04-05T17:55:00Z">
        <w:r w:rsidR="004A620D">
          <w:rPr>
            <w:rFonts w:ascii="Times New Roman" w:eastAsia="맑은 고딕" w:hAnsi="Times New Roman" w:cs="Times New Roman"/>
            <w:kern w:val="0"/>
            <w:sz w:val="22"/>
          </w:rPr>
          <w:t xml:space="preserve">. </w:t>
        </w:r>
      </w:ins>
      <w:del w:id="74" w:author="Leanne ." w:date="2016-04-05T17:55:00Z">
        <w:r w:rsidRPr="00B10CFB" w:rsidDel="004A620D">
          <w:rPr>
            <w:rFonts w:ascii="Times New Roman" w:eastAsia="맑은 고딕" w:hAnsi="Times New Roman" w:cs="Times New Roman"/>
            <w:kern w:val="0"/>
            <w:sz w:val="22"/>
          </w:rPr>
          <w:delText xml:space="preserve"> from college credit bank system which is combines college credits from Valid Institution or certificate programs in South Korea. 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>However, these online classes are too</w:t>
      </w:r>
      <w:del w:id="75" w:author="Leanne ." w:date="2016-04-05T18:07:00Z">
        <w:r w:rsidRPr="00B10CFB" w:rsidDel="00B35812">
          <w:rPr>
            <w:rFonts w:ascii="Times New Roman" w:eastAsia="맑은 고딕" w:hAnsi="Times New Roman" w:cs="Times New Roman"/>
            <w:kern w:val="0"/>
            <w:sz w:val="22"/>
          </w:rPr>
          <w:delText xml:space="preserve"> much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different </w:t>
      </w:r>
      <w:ins w:id="76" w:author="Leanne ." w:date="2016-04-05T18:07:00Z">
        <w:r w:rsidR="00B35812">
          <w:rPr>
            <w:rFonts w:ascii="Times New Roman" w:eastAsia="맑은 고딕" w:hAnsi="Times New Roman" w:cs="Times New Roman"/>
            <w:kern w:val="0"/>
            <w:sz w:val="22"/>
          </w:rPr>
          <w:t>from</w:t>
        </w:r>
      </w:ins>
      <w:del w:id="77" w:author="Leanne ." w:date="2016-04-05T18:07:00Z">
        <w:r w:rsidRPr="00B10CFB" w:rsidDel="00B35812">
          <w:rPr>
            <w:rFonts w:ascii="Times New Roman" w:eastAsia="맑은 고딕" w:hAnsi="Times New Roman" w:cs="Times New Roman"/>
            <w:kern w:val="0"/>
            <w:sz w:val="22"/>
          </w:rPr>
          <w:delText>with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</w:t>
      </w:r>
      <w:del w:id="78" w:author="Leanne ." w:date="2016-04-05T18:07:00Z">
        <w:r w:rsidRPr="00B10CFB" w:rsidDel="00B35812">
          <w:rPr>
            <w:rFonts w:ascii="Times New Roman" w:eastAsia="맑은 고딕" w:hAnsi="Times New Roman" w:cs="Times New Roman"/>
            <w:kern w:val="0"/>
            <w:sz w:val="22"/>
          </w:rPr>
          <w:delText xml:space="preserve">offline </w:delText>
        </w:r>
      </w:del>
      <w:ins w:id="79" w:author="Leanne ." w:date="2016-04-05T18:07:00Z">
        <w:r w:rsidR="00B35812">
          <w:rPr>
            <w:rFonts w:ascii="Times New Roman" w:eastAsia="맑은 고딕" w:hAnsi="Times New Roman" w:cs="Times New Roman"/>
            <w:kern w:val="0"/>
            <w:sz w:val="22"/>
          </w:rPr>
          <w:t>land-</w:t>
        </w:r>
        <w:commentRangeStart w:id="80"/>
        <w:r w:rsidR="00B35812">
          <w:rPr>
            <w:rFonts w:ascii="Times New Roman" w:eastAsia="맑은 고딕" w:hAnsi="Times New Roman" w:cs="Times New Roman"/>
            <w:kern w:val="0"/>
            <w:sz w:val="22"/>
          </w:rPr>
          <w:t>based</w:t>
        </w:r>
        <w:commentRangeEnd w:id="80"/>
        <w:r w:rsidR="00B35812">
          <w:rPr>
            <w:rStyle w:val="CommentReference"/>
            <w:vanish/>
          </w:rPr>
          <w:commentReference w:id="80"/>
        </w:r>
        <w:r w:rsidR="00B35812">
          <w:rPr>
            <w:rFonts w:ascii="Times New Roman" w:eastAsia="맑은 고딕" w:hAnsi="Times New Roman" w:cs="Times New Roman"/>
            <w:kern w:val="0"/>
            <w:sz w:val="22"/>
          </w:rPr>
          <w:t xml:space="preserve">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>college class</w:t>
      </w:r>
      <w:ins w:id="81" w:author="Leanne ." w:date="2016-04-05T18:07:00Z">
        <w:r w:rsidR="00B35812">
          <w:rPr>
            <w:rFonts w:ascii="Times New Roman" w:eastAsia="맑은 고딕" w:hAnsi="Times New Roman" w:cs="Times New Roman"/>
            <w:kern w:val="0"/>
            <w:sz w:val="22"/>
          </w:rPr>
          <w:t>es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, </w:t>
      </w:r>
      <w:del w:id="82" w:author="Leanne ." w:date="2016-04-05T18:08:00Z">
        <w:r w:rsidRPr="00B10CFB" w:rsidDel="00B35812">
          <w:rPr>
            <w:rFonts w:ascii="Times New Roman" w:eastAsia="맑은 고딕" w:hAnsi="Times New Roman" w:cs="Times New Roman"/>
            <w:kern w:val="0"/>
            <w:sz w:val="22"/>
          </w:rPr>
          <w:delText xml:space="preserve">so, </w:delText>
        </w:r>
      </w:del>
      <w:ins w:id="83" w:author="Leanne ." w:date="2016-04-05T18:08:00Z">
        <w:r w:rsidR="00B35812">
          <w:rPr>
            <w:rFonts w:ascii="Times New Roman" w:eastAsia="맑은 고딕" w:hAnsi="Times New Roman" w:cs="Times New Roman"/>
            <w:kern w:val="0"/>
            <w:sz w:val="22"/>
          </w:rPr>
          <w:t xml:space="preserve">and they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made me </w:t>
      </w:r>
      <w:del w:id="84" w:author="Leanne ." w:date="2016-04-05T18:08:00Z">
        <w:r w:rsidRPr="00B10CFB" w:rsidDel="00B35812">
          <w:rPr>
            <w:rFonts w:ascii="Times New Roman" w:eastAsia="맑은 고딕" w:hAnsi="Times New Roman" w:cs="Times New Roman"/>
            <w:kern w:val="0"/>
            <w:sz w:val="22"/>
          </w:rPr>
          <w:delText xml:space="preserve">to feel always 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>hunger for</w:t>
      </w:r>
      <w:ins w:id="85" w:author="Leanne ." w:date="2016-04-05T18:08:00Z">
        <w:r w:rsidR="00B35812">
          <w:rPr>
            <w:rFonts w:ascii="Times New Roman" w:eastAsia="맑은 고딕" w:hAnsi="Times New Roman" w:cs="Times New Roman"/>
            <w:kern w:val="0"/>
            <w:sz w:val="22"/>
          </w:rPr>
          <w:t xml:space="preserve"> an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offline college campus and college life. </w:t>
      </w:r>
    </w:p>
    <w:p w:rsidR="00B10CFB" w:rsidRPr="00B10CFB" w:rsidRDefault="00B10CFB" w:rsidP="00B10CFB">
      <w:pPr>
        <w:numPr>
          <w:ins w:id="86" w:author="Leanne ." w:date="2016-04-05T18:10:00Z"/>
        </w:numPr>
        <w:wordWrap/>
        <w:adjustRightInd w:val="0"/>
        <w:spacing w:after="160" w:line="360" w:lineRule="auto"/>
        <w:rPr>
          <w:rFonts w:ascii="Times New Roman" w:eastAsia="맑은 고딕" w:hAnsi="Times New Roman" w:cs="Times New Roman"/>
          <w:kern w:val="0"/>
          <w:sz w:val="22"/>
        </w:rPr>
      </w:pPr>
      <w:del w:id="87" w:author="Leanne ." w:date="2016-04-05T18:08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 xml:space="preserve">And, 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>I want to learn business more deeply and systematically, and</w:t>
      </w:r>
      <w:ins w:id="88" w:author="Leanne ." w:date="2016-04-05T18:08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 xml:space="preserve"> I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want to acquire</w:t>
      </w:r>
      <w:ins w:id="89" w:author="Leanne ." w:date="2016-04-05T18:08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 xml:space="preserve"> a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cosmopolitan outlook and business mindset. </w:t>
      </w:r>
      <w:ins w:id="90" w:author="Leanne ." w:date="2016-04-05T18:14:00Z">
        <w:r w:rsidR="00856697">
          <w:rPr>
            <w:rFonts w:ascii="Times New Roman" w:eastAsia="맑은 고딕" w:hAnsi="Times New Roman" w:cs="Times New Roman"/>
            <w:kern w:val="0"/>
            <w:sz w:val="22"/>
          </w:rPr>
          <w:t>I</w:t>
        </w:r>
      </w:ins>
      <w:del w:id="91" w:author="Leanne ." w:date="2016-04-05T18:14:00Z">
        <w:r w:rsidRPr="00B10CFB" w:rsidDel="00856697">
          <w:rPr>
            <w:rFonts w:ascii="Times New Roman" w:eastAsia="맑은 고딕" w:hAnsi="Times New Roman" w:cs="Times New Roman"/>
            <w:kern w:val="0"/>
            <w:sz w:val="22"/>
          </w:rPr>
          <w:delText xml:space="preserve">Also, </w:delText>
        </w:r>
      </w:del>
      <w:del w:id="92" w:author="Leanne ." w:date="2016-04-05T18:08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>I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t </w:t>
      </w:r>
      <w:ins w:id="93" w:author="Leanne ." w:date="2016-04-05T18:08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>i</w:t>
        </w:r>
      </w:ins>
      <w:del w:id="94" w:author="Leanne ." w:date="2016-04-05T18:08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>wa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s my dream to </w:t>
      </w:r>
      <w:del w:id="95" w:author="Leanne ." w:date="2016-04-05T18:08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 xml:space="preserve">make </w:delText>
        </w:r>
      </w:del>
      <w:ins w:id="96" w:author="Leanne ." w:date="2016-04-05T18:08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>open</w:t>
        </w:r>
        <w:r w:rsidR="00521811" w:rsidRPr="00B10CFB">
          <w:rPr>
            <w:rFonts w:ascii="Times New Roman" w:eastAsia="맑은 고딕" w:hAnsi="Times New Roman" w:cs="Times New Roman"/>
            <w:kern w:val="0"/>
            <w:sz w:val="22"/>
          </w:rPr>
          <w:t xml:space="preserve">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my own business </w:t>
      </w:r>
      <w:del w:id="97" w:author="Leanne ." w:date="2016-04-05T18:09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>which is to</w:delText>
        </w:r>
      </w:del>
      <w:ins w:id="98" w:author="Leanne ." w:date="2016-04-05T18:09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>and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sell clothes like my mother did for her whole life</w:t>
      </w:r>
      <w:ins w:id="99" w:author="Leanne ." w:date="2016-04-05T18:09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>.</w:t>
        </w:r>
      </w:ins>
      <w:del w:id="100" w:author="Leanne ." w:date="2016-04-05T18:09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>,</w:delText>
        </w:r>
      </w:del>
      <w:ins w:id="101" w:author="Leanne ." w:date="2016-04-05T18:09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 xml:space="preserve"> In order</w:t>
        </w:r>
      </w:ins>
      <w:del w:id="102" w:author="Leanne ." w:date="2016-04-05T18:09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 xml:space="preserve"> but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to </w:t>
      </w:r>
      <w:del w:id="103" w:author="Leanne ." w:date="2016-04-05T18:09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 xml:space="preserve">make </w:delText>
        </w:r>
      </w:del>
      <w:ins w:id="104" w:author="Leanne ." w:date="2016-04-05T18:09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>create</w:t>
        </w:r>
        <w:r w:rsidR="00521811" w:rsidRPr="00B10CFB">
          <w:rPr>
            <w:rFonts w:ascii="Times New Roman" w:eastAsia="맑은 고딕" w:hAnsi="Times New Roman" w:cs="Times New Roman"/>
            <w:kern w:val="0"/>
            <w:sz w:val="22"/>
          </w:rPr>
          <w:t xml:space="preserve"> 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>my own business, I will need more experience</w:t>
      </w:r>
      <w:del w:id="105" w:author="Leanne ." w:date="2016-04-05T18:09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>d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in </w:t>
      </w:r>
      <w:ins w:id="106" w:author="Leanne ." w:date="2016-04-05T18:09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>m</w:t>
        </w:r>
      </w:ins>
      <w:del w:id="107" w:author="Leanne ." w:date="2016-04-05T18:09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>M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>arketing</w:t>
      </w:r>
      <w:ins w:id="108" w:author="Leanne ." w:date="2016-04-05T18:09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>.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</w:t>
      </w:r>
      <w:del w:id="109" w:author="Leanne ." w:date="2016-04-05T18:09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>so I thought I will be more helpful for me if I can go to business school in</w:delText>
        </w:r>
      </w:del>
      <w:ins w:id="110" w:author="Leanne ." w:date="2016-04-05T18:09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>I want to attend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UM</w:t>
      </w:r>
      <w:ins w:id="111" w:author="Leanne ." w:date="2016-04-05T18:11:00Z">
        <w:r w:rsidR="00A37DCF">
          <w:rPr>
            <w:rFonts w:ascii="Times New Roman" w:eastAsia="맑은 고딕" w:hAnsi="Times New Roman" w:cs="Times New Roman"/>
            <w:kern w:val="0"/>
            <w:sz w:val="22"/>
          </w:rPr>
          <w:t>ass</w:t>
        </w:r>
      </w:ins>
      <w:del w:id="112" w:author="Leanne ." w:date="2016-04-05T18:10:00Z">
        <w:r w:rsidRPr="00B10CFB" w:rsidDel="00A37DCF">
          <w:rPr>
            <w:rFonts w:ascii="Times New Roman" w:eastAsia="맑은 고딕" w:hAnsi="Times New Roman" w:cs="Times New Roman"/>
            <w:kern w:val="0"/>
            <w:sz w:val="22"/>
          </w:rPr>
          <w:delText>ASS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Boston </w:t>
      </w:r>
      <w:ins w:id="113" w:author="Leanne ." w:date="2016-04-05T18:09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 xml:space="preserve">and </w:t>
        </w:r>
      </w:ins>
      <w:del w:id="114" w:author="Leanne ." w:date="2016-04-05T18:09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 xml:space="preserve">to 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study </w:t>
      </w:r>
      <w:del w:id="115" w:author="Leanne ." w:date="2016-04-05T18:09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 xml:space="preserve">more about </w:delText>
        </w:r>
      </w:del>
      <w:ins w:id="116" w:author="Leanne ." w:date="2016-04-05T18:09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>b</w:t>
        </w:r>
      </w:ins>
      <w:del w:id="117" w:author="Leanne ." w:date="2016-04-05T18:09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>B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usiness and </w:t>
      </w:r>
      <w:commentRangeStart w:id="118"/>
      <w:r w:rsidRPr="00B10CFB">
        <w:rPr>
          <w:rFonts w:ascii="Times New Roman" w:eastAsia="맑은 고딕" w:hAnsi="Times New Roman" w:cs="Times New Roman"/>
          <w:kern w:val="0"/>
          <w:sz w:val="22"/>
        </w:rPr>
        <w:t>management</w:t>
      </w:r>
      <w:commentRangeEnd w:id="118"/>
      <w:r w:rsidR="00521811">
        <w:rPr>
          <w:rStyle w:val="CommentReference"/>
          <w:vanish/>
        </w:rPr>
        <w:commentReference w:id="118"/>
      </w:r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. </w:t>
      </w:r>
      <w:del w:id="119" w:author="Leanne ." w:date="2016-04-05T18:10:00Z">
        <w:r w:rsidRPr="00B10CFB" w:rsidDel="00521811">
          <w:rPr>
            <w:rFonts w:ascii="Times New Roman" w:eastAsia="맑은 고딕" w:hAnsi="Times New Roman" w:cs="Times New Roman"/>
            <w:kern w:val="0"/>
            <w:sz w:val="22"/>
          </w:rPr>
          <w:delText xml:space="preserve">This being so, letting me to apply to University of Massachusetts at Boston campus which is located in familiar city and best educational city in the US so 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>I really hope to have a chance</w:t>
      </w:r>
      <w:ins w:id="120" w:author="Leanne ." w:date="2016-04-05T18:10:00Z">
        <w:r w:rsidR="00521811">
          <w:rPr>
            <w:rFonts w:ascii="Times New Roman" w:eastAsia="맑은 고딕" w:hAnsi="Times New Roman" w:cs="Times New Roman"/>
            <w:kern w:val="0"/>
            <w:sz w:val="22"/>
          </w:rPr>
          <w:t xml:space="preserve"> to</w:t>
        </w:r>
      </w:ins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study at UM</w:t>
      </w:r>
      <w:ins w:id="121" w:author="Leanne ." w:date="2016-04-05T18:10:00Z">
        <w:r w:rsidR="00A37DCF">
          <w:rPr>
            <w:rFonts w:ascii="Times New Roman" w:eastAsia="맑은 고딕" w:hAnsi="Times New Roman" w:cs="Times New Roman"/>
            <w:kern w:val="0"/>
            <w:sz w:val="22"/>
          </w:rPr>
          <w:t>ass</w:t>
        </w:r>
      </w:ins>
      <w:del w:id="122" w:author="Leanne ." w:date="2016-04-05T18:10:00Z">
        <w:r w:rsidRPr="00B10CFB" w:rsidDel="00A37DCF">
          <w:rPr>
            <w:rFonts w:ascii="Times New Roman" w:eastAsia="맑은 고딕" w:hAnsi="Times New Roman" w:cs="Times New Roman"/>
            <w:kern w:val="0"/>
            <w:sz w:val="22"/>
          </w:rPr>
          <w:delText>ASS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 xml:space="preserve"> Boston to finish up my college </w:t>
      </w:r>
      <w:commentRangeStart w:id="123"/>
      <w:r w:rsidRPr="00B10CFB">
        <w:rPr>
          <w:rFonts w:ascii="Times New Roman" w:eastAsia="맑은 고딕" w:hAnsi="Times New Roman" w:cs="Times New Roman"/>
          <w:kern w:val="0"/>
          <w:sz w:val="22"/>
        </w:rPr>
        <w:t>work</w:t>
      </w:r>
      <w:commentRangeEnd w:id="123"/>
      <w:r w:rsidR="00E532FC">
        <w:rPr>
          <w:rStyle w:val="CommentReference"/>
          <w:vanish/>
        </w:rPr>
        <w:commentReference w:id="123"/>
      </w:r>
      <w:del w:id="124" w:author="Leanne ." w:date="2016-04-05T18:12:00Z">
        <w:r w:rsidRPr="00B10CFB" w:rsidDel="00E532FC">
          <w:rPr>
            <w:rFonts w:ascii="Times New Roman" w:eastAsia="맑은 고딕" w:hAnsi="Times New Roman" w:cs="Times New Roman"/>
            <w:kern w:val="0"/>
            <w:sz w:val="22"/>
          </w:rPr>
          <w:delText xml:space="preserve"> in the </w:delText>
        </w:r>
      </w:del>
      <w:del w:id="125" w:author="Leanne ." w:date="2016-04-05T18:11:00Z">
        <w:r w:rsidRPr="00B10CFB" w:rsidDel="00A37DCF">
          <w:rPr>
            <w:rFonts w:ascii="Times New Roman" w:eastAsia="맑은 고딕" w:hAnsi="Times New Roman" w:cs="Times New Roman"/>
            <w:kern w:val="0"/>
            <w:sz w:val="22"/>
          </w:rPr>
          <w:delText xml:space="preserve">States </w:delText>
        </w:r>
      </w:del>
      <w:del w:id="126" w:author="Leanne ." w:date="2016-04-05T18:12:00Z">
        <w:r w:rsidRPr="00B10CFB" w:rsidDel="00E532FC">
          <w:rPr>
            <w:rFonts w:ascii="Times New Roman" w:eastAsia="맑은 고딕" w:hAnsi="Times New Roman" w:cs="Times New Roman"/>
            <w:kern w:val="0"/>
            <w:sz w:val="22"/>
          </w:rPr>
          <w:delText>wh</w:delText>
        </w:r>
      </w:del>
      <w:del w:id="127" w:author="Leanne ." w:date="2016-04-05T18:11:00Z">
        <w:r w:rsidRPr="00B10CFB" w:rsidDel="00A37DCF">
          <w:rPr>
            <w:rFonts w:ascii="Times New Roman" w:eastAsia="맑은 고딕" w:hAnsi="Times New Roman" w:cs="Times New Roman"/>
            <w:kern w:val="0"/>
            <w:sz w:val="22"/>
          </w:rPr>
          <w:delText>ich</w:delText>
        </w:r>
      </w:del>
      <w:del w:id="128" w:author="Leanne ." w:date="2016-04-05T18:12:00Z">
        <w:r w:rsidRPr="00B10CFB" w:rsidDel="00E532FC">
          <w:rPr>
            <w:rFonts w:ascii="Times New Roman" w:eastAsia="맑은 고딕" w:hAnsi="Times New Roman" w:cs="Times New Roman"/>
            <w:kern w:val="0"/>
            <w:sz w:val="22"/>
          </w:rPr>
          <w:delText xml:space="preserve"> I </w:delText>
        </w:r>
        <w:r w:rsidR="00A37DCF" w:rsidDel="00E532FC">
          <w:rPr>
            <w:rStyle w:val="CommentReference"/>
            <w:vanish/>
          </w:rPr>
          <w:commentReference w:id="129"/>
        </w:r>
      </w:del>
      <w:del w:id="130" w:author="Leanne ." w:date="2016-04-05T18:11:00Z">
        <w:r w:rsidRPr="00B10CFB" w:rsidDel="00A37DCF">
          <w:rPr>
            <w:rFonts w:ascii="Times New Roman" w:eastAsia="맑은 고딕" w:hAnsi="Times New Roman" w:cs="Times New Roman"/>
            <w:kern w:val="0"/>
            <w:sz w:val="22"/>
          </w:rPr>
          <w:delText>started in</w:delText>
        </w:r>
      </w:del>
      <w:r w:rsidRPr="00B10CFB">
        <w:rPr>
          <w:rFonts w:ascii="Times New Roman" w:eastAsia="맑은 고딕" w:hAnsi="Times New Roman" w:cs="Times New Roman"/>
          <w:kern w:val="0"/>
          <w:sz w:val="22"/>
        </w:rPr>
        <w:t>.</w:t>
      </w:r>
    </w:p>
    <w:p w:rsidR="00B10CFB" w:rsidRPr="00B10CFB" w:rsidRDefault="00B10CFB" w:rsidP="00B10CFB">
      <w:pPr>
        <w:wordWrap/>
        <w:adjustRightInd w:val="0"/>
        <w:spacing w:after="160" w:line="259" w:lineRule="atLeast"/>
        <w:rPr>
          <w:rFonts w:ascii="맑은 고딕" w:eastAsia="맑은 고딕" w:cs="맑은 고딕"/>
          <w:kern w:val="0"/>
          <w:szCs w:val="20"/>
        </w:rPr>
      </w:pPr>
    </w:p>
    <w:p w:rsidR="00B10CFB" w:rsidRPr="00B10CFB" w:rsidRDefault="00B10CFB" w:rsidP="00B10CFB">
      <w:pPr>
        <w:wordWrap/>
        <w:adjustRightInd w:val="0"/>
        <w:spacing w:after="160" w:line="259" w:lineRule="atLeast"/>
        <w:rPr>
          <w:rFonts w:ascii="맑은 고딕" w:eastAsia="맑은 고딕" w:cs="맑은 고딕"/>
          <w:kern w:val="0"/>
          <w:szCs w:val="20"/>
        </w:rPr>
      </w:pPr>
    </w:p>
    <w:p w:rsidR="00D5261C" w:rsidRDefault="00D5261C"/>
    <w:sectPr w:rsidR="00D5261C" w:rsidSect="00435F45">
      <w:pgSz w:w="12240" w:h="15840"/>
      <w:pgMar w:top="1701" w:right="1440" w:bottom="1440" w:left="1440" w:gutter="0"/>
      <w:noEndnote/>
    </w:sectPr>
  </w:body>
</w:document>
</file>

<file path=word/comments.xml><?xml version="1.0" encoding="utf-8"?>
<w:comment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Leanne ." w:date="2016-04-05T18:12:00Z" w:initials="LH">
    <w:p w:rsidR="00435F45" w:rsidRDefault="00435F45" w:rsidP="00CA09C7">
      <w:pPr>
        <w:wordWrap/>
        <w:adjustRightInd w:val="0"/>
        <w:jc w:val="left"/>
        <w:rPr>
          <w:rFonts w:ascii="Cambria" w:hAnsi="Cambria" w:cs="Cambria"/>
          <w:sz w:val="24"/>
          <w:szCs w:val="24"/>
        </w:rPr>
      </w:pPr>
      <w:r>
        <w:rPr>
          <w:rStyle w:val="CommentReference"/>
        </w:rPr>
        <w:annotationRef/>
      </w:r>
      <w:r>
        <w:rPr>
          <w:rFonts w:ascii="Cambria" w:hAnsi="Cambria" w:cs="Cambria"/>
          <w:sz w:val="24"/>
          <w:szCs w:val="24"/>
        </w:rPr>
        <w:t>Hello,</w:t>
      </w:r>
    </w:p>
    <w:p w:rsidR="00435F45" w:rsidRDefault="00435F45" w:rsidP="00CA09C7">
      <w:pPr>
        <w:wordWrap/>
        <w:adjustRightInd w:val="0"/>
        <w:jc w:val="left"/>
        <w:rPr>
          <w:rFonts w:ascii="Cambria" w:hAnsi="Cambria" w:cs="Cambria"/>
          <w:sz w:val="24"/>
          <w:szCs w:val="24"/>
        </w:rPr>
      </w:pPr>
    </w:p>
    <w:p w:rsidR="00435F45" w:rsidRDefault="00435F45" w:rsidP="00CA09C7">
      <w:pPr>
        <w:wordWrap/>
        <w:adjustRightInd w:val="0"/>
        <w:jc w:val="lef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Thank you very much for the opportunity to assist with your project.</w:t>
      </w:r>
    </w:p>
    <w:p w:rsidR="00435F45" w:rsidRDefault="00435F45" w:rsidP="00CA09C7">
      <w:pPr>
        <w:wordWrap/>
        <w:adjustRightInd w:val="0"/>
        <w:jc w:val="left"/>
        <w:rPr>
          <w:rFonts w:ascii="Cambria" w:hAnsi="Cambria" w:cs="Cambria"/>
          <w:sz w:val="24"/>
          <w:szCs w:val="24"/>
        </w:rPr>
      </w:pPr>
    </w:p>
    <w:p w:rsidR="00435F45" w:rsidRDefault="00435F45" w:rsidP="00CA09C7">
      <w:pPr>
        <w:wordWrap/>
        <w:adjustRightInd w:val="0"/>
        <w:jc w:val="left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Your document is well written and demonstrates your </w:t>
      </w:r>
      <w:r w:rsidR="00FE40DD">
        <w:rPr>
          <w:rFonts w:ascii="Cambria" w:hAnsi="Cambria" w:cs="Cambria"/>
          <w:sz w:val="24"/>
          <w:szCs w:val="24"/>
        </w:rPr>
        <w:t>desire to study at UMass</w:t>
      </w:r>
      <w:r>
        <w:rPr>
          <w:rFonts w:ascii="Cambria" w:hAnsi="Cambria" w:cs="Cambria"/>
          <w:sz w:val="24"/>
          <w:szCs w:val="24"/>
        </w:rPr>
        <w:t>. I made many changes to improve the clarity throughout, and I made comments throughout to explain the changes.</w:t>
      </w:r>
      <w:r w:rsidR="00FE40DD">
        <w:rPr>
          <w:rFonts w:ascii="Cambria" w:hAnsi="Cambria" w:cs="Cambria"/>
          <w:sz w:val="24"/>
          <w:szCs w:val="24"/>
        </w:rPr>
        <w:t xml:space="preserve"> It might be helpful to say more about why you want to go to UMass Boston---how will the school specifically help you reach your goals?</w:t>
      </w:r>
    </w:p>
    <w:p w:rsidR="00435F45" w:rsidRDefault="00435F45" w:rsidP="00CA09C7">
      <w:pPr>
        <w:wordWrap/>
        <w:adjustRightInd w:val="0"/>
        <w:jc w:val="left"/>
        <w:rPr>
          <w:rFonts w:ascii="Cambria" w:hAnsi="Cambria" w:cs="Cambria"/>
          <w:sz w:val="24"/>
          <w:szCs w:val="24"/>
        </w:rPr>
      </w:pPr>
    </w:p>
    <w:p w:rsidR="00435F45" w:rsidRDefault="00435F45" w:rsidP="00CA09C7">
      <w:pPr>
        <w:wordWrap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Should you require assistance in the future, please feel free to request me, </w:t>
      </w:r>
      <w:r>
        <w:rPr>
          <w:rFonts w:ascii="Cambria" w:hAnsi="Cambria" w:cs="Cambria"/>
          <w:b/>
          <w:bCs/>
          <w:sz w:val="24"/>
          <w:szCs w:val="24"/>
        </w:rPr>
        <w:t>Leanne</w:t>
      </w:r>
      <w:r>
        <w:rPr>
          <w:rFonts w:ascii="Cambria" w:hAnsi="Cambria" w:cs="Cambria"/>
          <w:sz w:val="24"/>
          <w:szCs w:val="24"/>
        </w:rPr>
        <w:t>, by name.</w:t>
      </w:r>
    </w:p>
    <w:p w:rsidR="00435F45" w:rsidRDefault="00435F45" w:rsidP="00CA09C7">
      <w:pPr>
        <w:pStyle w:val="CommentText"/>
        <w:rPr>
          <w:rFonts w:ascii="Times New Roman" w:hAnsi="Times New Roman" w:cs="Times New Roman"/>
        </w:rPr>
      </w:pPr>
    </w:p>
    <w:p w:rsidR="00435F45" w:rsidRDefault="00435F45" w:rsidP="00CA09C7">
      <w:pPr>
        <w:pStyle w:val="CommentText"/>
      </w:pPr>
      <w:r>
        <w:rPr>
          <w:rFonts w:ascii="Times New Roman" w:hAnsi="Times New Roman" w:cs="Times New Roman"/>
        </w:rPr>
        <w:t>Thank you!</w:t>
      </w:r>
    </w:p>
  </w:comment>
  <w:comment w:id="2" w:author="Leanne ." w:date="2016-04-05T18:08:00Z" w:initials="LH">
    <w:p w:rsidR="00435F45" w:rsidRDefault="00435F45">
      <w:pPr>
        <w:pStyle w:val="CommentText"/>
      </w:pPr>
      <w:r>
        <w:rPr>
          <w:rStyle w:val="CommentReference"/>
        </w:rPr>
        <w:annotationRef/>
      </w:r>
      <w:r>
        <w:t>This word is more appropriate. Ok?</w:t>
      </w:r>
    </w:p>
  </w:comment>
  <w:comment w:id="6" w:author="Leanne ." w:date="2016-04-05T18:08:00Z" w:initials="LH">
    <w:p w:rsidR="00435F45" w:rsidRDefault="00435F45">
      <w:pPr>
        <w:pStyle w:val="CommentText"/>
      </w:pPr>
      <w:r>
        <w:rPr>
          <w:rStyle w:val="CommentReference"/>
        </w:rPr>
        <w:annotationRef/>
      </w:r>
      <w:r>
        <w:t>It's best to avoid contractions in formal writing.</w:t>
      </w:r>
    </w:p>
  </w:comment>
  <w:comment w:id="9" w:author="Leanne ." w:date="2016-04-05T18:08:00Z" w:initials="LH">
    <w:p w:rsidR="00435F45" w:rsidRDefault="00435F45">
      <w:pPr>
        <w:pStyle w:val="CommentText"/>
      </w:pPr>
      <w:r>
        <w:rPr>
          <w:rStyle w:val="CommentReference"/>
        </w:rPr>
        <w:annotationRef/>
      </w:r>
      <w:r>
        <w:t>Deleted unnecessary wording.</w:t>
      </w:r>
    </w:p>
  </w:comment>
  <w:comment w:id="13" w:author="Leanne ." w:date="2016-04-05T18:08:00Z" w:initials="LH">
    <w:p w:rsidR="00435F45" w:rsidRDefault="00435F45">
      <w:pPr>
        <w:pStyle w:val="CommentText"/>
      </w:pPr>
      <w:r>
        <w:rPr>
          <w:rStyle w:val="CommentReference"/>
        </w:rPr>
        <w:annotationRef/>
      </w:r>
      <w:r>
        <w:t>Inserted article</w:t>
      </w:r>
    </w:p>
  </w:comment>
  <w:comment w:id="16" w:author="Leanne ." w:date="2016-04-05T18:08:00Z" w:initials="LH">
    <w:p w:rsidR="00435F45" w:rsidRDefault="00435F45">
      <w:pPr>
        <w:pStyle w:val="CommentText"/>
      </w:pPr>
      <w:r>
        <w:rPr>
          <w:rStyle w:val="CommentReference"/>
        </w:rPr>
        <w:annotationRef/>
      </w:r>
      <w:r>
        <w:t>This is grammatically accurate.</w:t>
      </w:r>
    </w:p>
  </w:comment>
  <w:comment w:id="18" w:author="Leanne ." w:date="2016-04-05T18:08:00Z" w:initials="LH">
    <w:p w:rsidR="00435F45" w:rsidRDefault="00435F45">
      <w:pPr>
        <w:pStyle w:val="CommentText"/>
      </w:pPr>
      <w:r>
        <w:rPr>
          <w:rStyle w:val="CommentReference"/>
        </w:rPr>
        <w:annotationRef/>
      </w:r>
      <w:r>
        <w:t>This word sounds a bit more professional</w:t>
      </w:r>
    </w:p>
  </w:comment>
  <w:comment w:id="32" w:author="Leanne ." w:date="2016-04-05T18:08:00Z" w:initials="LH">
    <w:p w:rsidR="00435F45" w:rsidRDefault="00435F45">
      <w:pPr>
        <w:pStyle w:val="CommentText"/>
      </w:pPr>
      <w:r>
        <w:rPr>
          <w:rStyle w:val="CommentReference"/>
        </w:rPr>
        <w:annotationRef/>
      </w:r>
      <w:r>
        <w:t>This syntax is more clear. Is it ok?</w:t>
      </w:r>
    </w:p>
  </w:comment>
  <w:comment w:id="38" w:author="Leanne ." w:date="2016-04-05T18:08:00Z" w:initials="LH">
    <w:p w:rsidR="00435F45" w:rsidRDefault="00435F45">
      <w:pPr>
        <w:pStyle w:val="CommentText"/>
      </w:pPr>
      <w:r>
        <w:rPr>
          <w:rStyle w:val="CommentReference"/>
        </w:rPr>
        <w:annotationRef/>
      </w:r>
      <w:r>
        <w:t>This sounds a little bit better than "dropping out." ok?</w:t>
      </w:r>
    </w:p>
  </w:comment>
  <w:comment w:id="40" w:author="Leanne ." w:date="2016-04-05T18:08:00Z" w:initials="LH">
    <w:p w:rsidR="00435F45" w:rsidRDefault="00435F45">
      <w:pPr>
        <w:pStyle w:val="CommentText"/>
      </w:pPr>
      <w:r>
        <w:rPr>
          <w:rStyle w:val="CommentReference"/>
        </w:rPr>
        <w:annotationRef/>
      </w:r>
      <w:r>
        <w:t>Inserted comma</w:t>
      </w:r>
    </w:p>
  </w:comment>
  <w:comment w:id="47" w:author="Leanne ." w:date="2016-04-05T18:08:00Z" w:initials="LH">
    <w:p w:rsidR="00435F45" w:rsidRDefault="00435F45">
      <w:pPr>
        <w:pStyle w:val="CommentText"/>
      </w:pPr>
      <w:r>
        <w:rPr>
          <w:rStyle w:val="CommentReference"/>
        </w:rPr>
        <w:annotationRef/>
      </w:r>
      <w:r>
        <w:t>Ended the sentence here---you don't want the college to think you're applying because it's your last resort!</w:t>
      </w:r>
    </w:p>
  </w:comment>
  <w:comment w:id="54" w:author="Leanne ." w:date="2016-04-05T18:08:00Z" w:initials="LH">
    <w:p w:rsidR="00665384" w:rsidRDefault="00665384">
      <w:pPr>
        <w:pStyle w:val="CommentText"/>
      </w:pPr>
      <w:r>
        <w:rPr>
          <w:rStyle w:val="CommentReference"/>
        </w:rPr>
        <w:annotationRef/>
      </w:r>
      <w:r>
        <w:t>Removed unnecessary phrase.</w:t>
      </w:r>
    </w:p>
  </w:comment>
  <w:comment w:id="80" w:author="Leanne ." w:date="2016-04-05T18:08:00Z" w:initials="LH">
    <w:p w:rsidR="00B35812" w:rsidRDefault="00B35812">
      <w:pPr>
        <w:pStyle w:val="CommentText"/>
      </w:pPr>
      <w:r>
        <w:rPr>
          <w:rStyle w:val="CommentReference"/>
        </w:rPr>
        <w:annotationRef/>
      </w:r>
      <w:r>
        <w:t>This is a way of saying it.</w:t>
      </w:r>
    </w:p>
  </w:comment>
  <w:comment w:id="118" w:author="Leanne ." w:date="2016-04-05T18:10:00Z" w:initials="LH">
    <w:p w:rsidR="00521811" w:rsidRDefault="00521811">
      <w:pPr>
        <w:pStyle w:val="CommentText"/>
      </w:pPr>
      <w:r>
        <w:rPr>
          <w:rStyle w:val="CommentReference"/>
        </w:rPr>
        <w:annotationRef/>
      </w:r>
      <w:r>
        <w:t>Deleted unnecessary sentence.</w:t>
      </w:r>
    </w:p>
  </w:comment>
  <w:comment w:id="123" w:author="Leanne ." w:date="2016-04-05T18:13:00Z" w:initials="LH">
    <w:p w:rsidR="00E532FC" w:rsidRDefault="00E532FC">
      <w:pPr>
        <w:pStyle w:val="CommentText"/>
      </w:pPr>
      <w:r>
        <w:rPr>
          <w:rStyle w:val="CommentReference"/>
        </w:rPr>
        <w:annotationRef/>
      </w:r>
      <w:r>
        <w:t xml:space="preserve">Repeating that it's the city where you began </w:t>
      </w:r>
      <w:r w:rsidR="00FE40DD">
        <w:t>your college work is unnecessary.</w:t>
      </w:r>
    </w:p>
  </w:comment>
  <w:comment w:id="129" w:author="Leanne ." w:date="2016-04-05T18:11:00Z" w:initials="LH">
    <w:p w:rsidR="00A37DCF" w:rsidRDefault="00A37DCF">
      <w:pPr>
        <w:pStyle w:val="CommentText"/>
      </w:pPr>
      <w:r>
        <w:rPr>
          <w:rStyle w:val="CommentReference"/>
        </w:rPr>
        <w:annotationRef/>
      </w:r>
      <w:r>
        <w:t>This is more clear. Ok?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altName w:val="Cambria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trackRevisions/>
  <w:doNotTrackMove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B10CFB"/>
    <w:rsid w:val="002239F5"/>
    <w:rsid w:val="00414D71"/>
    <w:rsid w:val="00435F45"/>
    <w:rsid w:val="004A620D"/>
    <w:rsid w:val="00521811"/>
    <w:rsid w:val="00665384"/>
    <w:rsid w:val="00856697"/>
    <w:rsid w:val="00930800"/>
    <w:rsid w:val="0093703A"/>
    <w:rsid w:val="00A37DCF"/>
    <w:rsid w:val="00B10CFB"/>
    <w:rsid w:val="00B35812"/>
    <w:rsid w:val="00B44672"/>
    <w:rsid w:val="00CA09C7"/>
    <w:rsid w:val="00D5261C"/>
    <w:rsid w:val="00E532FC"/>
    <w:rsid w:val="00FE40DD"/>
  </w:rsids>
  <m:mathPr>
    <m:mathFont m:val="American Typewriter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1C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09C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9C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9C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9C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9C7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9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9C7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comments" Target="comment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330</Words>
  <Characters>1885</Characters>
  <Application>Microsoft Macintosh Word</Application>
  <DocSecurity>0</DocSecurity>
  <Lines>15</Lines>
  <Paragraphs>3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chongro</dc:creator>
  <cp:lastModifiedBy>Leanne .</cp:lastModifiedBy>
  <cp:revision>12</cp:revision>
  <dcterms:created xsi:type="dcterms:W3CDTF">2016-04-05T04:40:00Z</dcterms:created>
  <dcterms:modified xsi:type="dcterms:W3CDTF">2016-04-05T22:14:00Z</dcterms:modified>
</cp:coreProperties>
</file>